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5F" w:rsidRDefault="003F135F" w:rsidP="003F135F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 xml:space="preserve"> Stage</w:t>
      </w:r>
    </w:p>
    <w:p w:rsidR="003F135F" w:rsidRDefault="003F135F" w:rsidP="003F135F"/>
    <w:p w:rsidR="003F135F" w:rsidRDefault="003F135F" w:rsidP="003F135F">
      <w:pPr>
        <w:rPr>
          <w:b/>
          <w:bCs/>
          <w:u w:val="single"/>
        </w:rPr>
      </w:pPr>
      <w:r>
        <w:rPr>
          <w:b/>
          <w:bCs/>
          <w:u w:val="single"/>
        </w:rPr>
        <w:t>Assist Hill-Rom in identifying a low cost camera module that is sensitive enough in the near infrared range, and that would enable pulse rate (PR) and respiratory rate (RR) monitoring through CHI:</w:t>
      </w:r>
    </w:p>
    <w:p w:rsidR="003F135F" w:rsidRDefault="003F135F" w:rsidP="003F135F">
      <w:pPr>
        <w:rPr>
          <w:u w:val="single"/>
        </w:rPr>
      </w:pPr>
    </w:p>
    <w:p w:rsidR="003F135F" w:rsidRDefault="003F135F" w:rsidP="003F135F">
      <w:pPr>
        <w:pStyle w:val="ListParagraph"/>
        <w:numPr>
          <w:ilvl w:val="0"/>
          <w:numId w:val="1"/>
        </w:numPr>
      </w:pPr>
      <w:r>
        <w:t>Select the adequate optical components</w:t>
      </w:r>
    </w:p>
    <w:p w:rsidR="003F135F" w:rsidRDefault="003F135F" w:rsidP="003F135F">
      <w:pPr>
        <w:pStyle w:val="ListParagraph"/>
      </w:pPr>
    </w:p>
    <w:p w:rsidR="003F135F" w:rsidRDefault="003F135F" w:rsidP="003F135F">
      <w:pPr>
        <w:pStyle w:val="ListParagraph"/>
        <w:numPr>
          <w:ilvl w:val="0"/>
          <w:numId w:val="1"/>
        </w:numPr>
      </w:pPr>
      <w:r>
        <w:t>Select the adequate lighting equipment</w:t>
      </w:r>
    </w:p>
    <w:p w:rsidR="003F135F" w:rsidRDefault="003F135F" w:rsidP="003F135F">
      <w:pPr>
        <w:pStyle w:val="ListParagraph"/>
      </w:pPr>
    </w:p>
    <w:p w:rsidR="003F135F" w:rsidRDefault="003F135F" w:rsidP="003F135F">
      <w:pPr>
        <w:pStyle w:val="ListParagraph"/>
        <w:numPr>
          <w:ilvl w:val="0"/>
          <w:numId w:val="1"/>
        </w:numPr>
      </w:pPr>
      <w:r>
        <w:t>Select the appropriate camera module</w:t>
      </w:r>
    </w:p>
    <w:p w:rsidR="003F135F" w:rsidRDefault="003F135F" w:rsidP="003F135F">
      <w:pPr>
        <w:pStyle w:val="ListParagraph"/>
      </w:pPr>
    </w:p>
    <w:p w:rsidR="003F135F" w:rsidRDefault="003F135F" w:rsidP="003F135F">
      <w:pPr>
        <w:pStyle w:val="ListParagraph"/>
        <w:numPr>
          <w:ilvl w:val="0"/>
          <w:numId w:val="1"/>
        </w:numPr>
      </w:pPr>
      <w:r>
        <w:t>Determine appropriate camera location to enable proper CHI analysis</w:t>
      </w:r>
    </w:p>
    <w:p w:rsidR="003F135F" w:rsidRDefault="003F135F" w:rsidP="003F135F">
      <w:pPr>
        <w:pStyle w:val="ListParagraph"/>
      </w:pPr>
    </w:p>
    <w:p w:rsidR="003F135F" w:rsidRDefault="003F135F" w:rsidP="003F135F">
      <w:r>
        <w:t>Hill-Rom to send video records of simulated subject in bed to Alex’s team.</w:t>
      </w:r>
    </w:p>
    <w:p w:rsidR="003F135F" w:rsidRDefault="003F135F" w:rsidP="003F135F">
      <w:r>
        <w:t>Alex’s team to run CHI algorithm on video files to determine the adequacy of the tested components.</w:t>
      </w:r>
    </w:p>
    <w:p w:rsidR="003F135F" w:rsidRDefault="00E41977" w:rsidP="003F135F">
      <w:r>
        <w:t>Alex’s team to advise on camera technology and optical components during image quality optimization.</w:t>
      </w:r>
    </w:p>
    <w:p w:rsidR="003F135F" w:rsidRDefault="003F135F" w:rsidP="003F135F"/>
    <w:p w:rsidR="003F135F" w:rsidRDefault="003F135F" w:rsidP="003F135F">
      <w:pPr>
        <w:rPr>
          <w:b/>
          <w:bCs/>
        </w:rPr>
      </w:pPr>
      <w:r>
        <w:rPr>
          <w:b/>
          <w:bCs/>
        </w:rPr>
        <w:t xml:space="preserve">This stage </w:t>
      </w:r>
      <w:r w:rsidR="00F50B0D">
        <w:rPr>
          <w:b/>
          <w:bCs/>
        </w:rPr>
        <w:t>to be completed by end of November 2016</w:t>
      </w:r>
      <w:r>
        <w:rPr>
          <w:b/>
          <w:bCs/>
        </w:rPr>
        <w:t>.</w:t>
      </w:r>
    </w:p>
    <w:p w:rsidR="00F50B0D" w:rsidRDefault="00F50B0D" w:rsidP="003F135F">
      <w:pPr>
        <w:rPr>
          <w:b/>
          <w:bCs/>
        </w:rPr>
      </w:pPr>
      <w:r w:rsidRPr="00F50B0D">
        <w:rPr>
          <w:b/>
          <w:bCs/>
          <w:color w:val="538135" w:themeColor="accent6" w:themeShade="BF"/>
        </w:rPr>
        <w:t>1</w:t>
      </w:r>
      <w:r w:rsidRPr="00F50B0D">
        <w:rPr>
          <w:b/>
          <w:bCs/>
          <w:color w:val="538135" w:themeColor="accent6" w:themeShade="BF"/>
          <w:vertAlign w:val="superscript"/>
        </w:rPr>
        <w:t>st</w:t>
      </w:r>
      <w:r w:rsidRPr="00F50B0D">
        <w:rPr>
          <w:b/>
          <w:bCs/>
          <w:color w:val="538135" w:themeColor="accent6" w:themeShade="BF"/>
        </w:rPr>
        <w:t xml:space="preserve"> Milestone: $10K</w:t>
      </w:r>
    </w:p>
    <w:p w:rsidR="003F135F" w:rsidRDefault="003F135F" w:rsidP="003F135F"/>
    <w:p w:rsidR="003F135F" w:rsidRDefault="003F135F" w:rsidP="003F135F"/>
    <w:p w:rsidR="003F135F" w:rsidRDefault="003F135F" w:rsidP="003F135F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 xml:space="preserve"> Stage</w:t>
      </w:r>
    </w:p>
    <w:p w:rsidR="003F135F" w:rsidRDefault="003F135F" w:rsidP="003F135F"/>
    <w:p w:rsidR="003F135F" w:rsidRDefault="003F135F" w:rsidP="003F135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Development of algorithm to track PR and RR via </w:t>
      </w:r>
      <w:del w:id="0" w:author="ramelard" w:date="2017-02-09T14:07:00Z">
        <w:r w:rsidDel="00504B05">
          <w:rPr>
            <w:b/>
            <w:bCs/>
            <w:u w:val="single"/>
          </w:rPr>
          <w:delText xml:space="preserve">combined images of Thermal camera and </w:delText>
        </w:r>
      </w:del>
      <w:r>
        <w:rPr>
          <w:b/>
          <w:bCs/>
          <w:u w:val="single"/>
        </w:rPr>
        <w:t>NIR</w:t>
      </w:r>
      <w:ins w:id="1" w:author="ramelard" w:date="2017-02-09T14:07:00Z">
        <w:r w:rsidR="00504B05">
          <w:rPr>
            <w:b/>
            <w:bCs/>
            <w:u w:val="single"/>
          </w:rPr>
          <w:t>-sensitive</w:t>
        </w:r>
      </w:ins>
      <w:r>
        <w:rPr>
          <w:b/>
          <w:bCs/>
          <w:u w:val="single"/>
        </w:rPr>
        <w:t xml:space="preserve"> camera:</w:t>
      </w:r>
    </w:p>
    <w:p w:rsidR="003F135F" w:rsidRDefault="003F135F" w:rsidP="003F135F"/>
    <w:p w:rsidR="00504B05" w:rsidRDefault="003F135F" w:rsidP="003F135F">
      <w:pPr>
        <w:pStyle w:val="ListParagraph"/>
        <w:numPr>
          <w:ilvl w:val="0"/>
          <w:numId w:val="1"/>
        </w:numPr>
      </w:pPr>
      <w:del w:id="2" w:author="ramelard" w:date="2017-02-09T14:08:00Z">
        <w:r w:rsidDel="00504B05">
          <w:delText xml:space="preserve">Design image processing technique to focus on patient’s face for CHI via </w:delText>
        </w:r>
        <w:r w:rsidR="00E41977" w:rsidDel="00504B05">
          <w:delText>dual camera system</w:delText>
        </w:r>
      </w:del>
      <w:ins w:id="3" w:author="ramelard" w:date="2017-02-09T14:08:00Z">
        <w:r w:rsidR="00504B05">
          <w:t>Design image processing technique to extract waveform from relevant pixels.</w:t>
        </w:r>
      </w:ins>
    </w:p>
    <w:p w:rsidR="003F135F" w:rsidRDefault="003F135F" w:rsidP="003F135F">
      <w:pPr>
        <w:pStyle w:val="ListParagraph"/>
      </w:pPr>
    </w:p>
    <w:p w:rsidR="003F135F" w:rsidRDefault="003F135F" w:rsidP="003F135F">
      <w:pPr>
        <w:pStyle w:val="ListParagraph"/>
        <w:numPr>
          <w:ilvl w:val="0"/>
          <w:numId w:val="1"/>
        </w:numPr>
      </w:pPr>
      <w:r>
        <w:t>Determine approach to extract RR from PR data</w:t>
      </w:r>
    </w:p>
    <w:p w:rsidR="003F135F" w:rsidRDefault="003F135F" w:rsidP="003F135F">
      <w:pPr>
        <w:pStyle w:val="ListParagraph"/>
      </w:pPr>
    </w:p>
    <w:p w:rsidR="003F135F" w:rsidRDefault="003F135F" w:rsidP="003F135F">
      <w:pPr>
        <w:pStyle w:val="ListParagraph"/>
        <w:numPr>
          <w:ilvl w:val="0"/>
          <w:numId w:val="1"/>
        </w:numPr>
      </w:pPr>
      <w:r>
        <w:t>Determine PR and RR measurements accuracy</w:t>
      </w:r>
    </w:p>
    <w:p w:rsidR="00F50B0D" w:rsidRDefault="00F50B0D" w:rsidP="00F50B0D">
      <w:pPr>
        <w:pStyle w:val="ListParagraph"/>
      </w:pPr>
    </w:p>
    <w:p w:rsidR="00F50B0D" w:rsidRPr="00605863" w:rsidRDefault="00605863" w:rsidP="00F50B0D">
      <w:pPr>
        <w:rPr>
          <w:b/>
        </w:rPr>
      </w:pPr>
      <w:r w:rsidRPr="00605863">
        <w:rPr>
          <w:b/>
        </w:rPr>
        <w:t>This s</w:t>
      </w:r>
      <w:r w:rsidR="00F50B0D" w:rsidRPr="00605863">
        <w:rPr>
          <w:b/>
        </w:rPr>
        <w:t xml:space="preserve">tage </w:t>
      </w:r>
      <w:r w:rsidR="00E41977">
        <w:rPr>
          <w:b/>
        </w:rPr>
        <w:t>to be completed by end of March</w:t>
      </w:r>
      <w:r w:rsidRPr="00605863">
        <w:rPr>
          <w:b/>
        </w:rPr>
        <w:t xml:space="preserve"> 2016.</w:t>
      </w:r>
    </w:p>
    <w:p w:rsidR="00605863" w:rsidRPr="00605863" w:rsidRDefault="00605863" w:rsidP="00F50B0D">
      <w:pPr>
        <w:rPr>
          <w:b/>
        </w:rPr>
      </w:pPr>
      <w:r w:rsidRPr="00605863">
        <w:rPr>
          <w:b/>
          <w:color w:val="538135" w:themeColor="accent6" w:themeShade="BF"/>
        </w:rPr>
        <w:t>2</w:t>
      </w:r>
      <w:r w:rsidRPr="00605863">
        <w:rPr>
          <w:b/>
          <w:color w:val="538135" w:themeColor="accent6" w:themeShade="BF"/>
          <w:vertAlign w:val="superscript"/>
        </w:rPr>
        <w:t>nd</w:t>
      </w:r>
      <w:r w:rsidRPr="00605863">
        <w:rPr>
          <w:b/>
          <w:color w:val="538135" w:themeColor="accent6" w:themeShade="BF"/>
        </w:rPr>
        <w:t xml:space="preserve"> Milestone: $10K</w:t>
      </w:r>
    </w:p>
    <w:p w:rsidR="00605863" w:rsidRDefault="00605863" w:rsidP="00F50B0D"/>
    <w:p w:rsidR="00605863" w:rsidRDefault="00605863" w:rsidP="00F50B0D">
      <w:pPr>
        <w:rPr>
          <w:b/>
          <w:u w:val="single"/>
        </w:rPr>
      </w:pPr>
    </w:p>
    <w:p w:rsidR="00605863" w:rsidRPr="00605863" w:rsidRDefault="00605863" w:rsidP="00F50B0D">
      <w:pPr>
        <w:rPr>
          <w:b/>
          <w:u w:val="single"/>
        </w:rPr>
      </w:pPr>
      <w:r w:rsidRPr="00605863">
        <w:rPr>
          <w:b/>
          <w:u w:val="single"/>
        </w:rPr>
        <w:t>3</w:t>
      </w:r>
      <w:r w:rsidRPr="00605863">
        <w:rPr>
          <w:b/>
          <w:u w:val="single"/>
          <w:vertAlign w:val="superscript"/>
        </w:rPr>
        <w:t>rd</w:t>
      </w:r>
      <w:r w:rsidRPr="00605863">
        <w:rPr>
          <w:b/>
          <w:u w:val="single"/>
        </w:rPr>
        <w:t xml:space="preserve"> Stage</w:t>
      </w:r>
    </w:p>
    <w:p w:rsidR="00605863" w:rsidRDefault="00605863" w:rsidP="00F50B0D"/>
    <w:p w:rsidR="00605863" w:rsidRPr="00605863" w:rsidRDefault="00605863" w:rsidP="00F50B0D">
      <w:pPr>
        <w:rPr>
          <w:b/>
          <w:u w:val="single"/>
        </w:rPr>
      </w:pPr>
      <w:r w:rsidRPr="00605863">
        <w:rPr>
          <w:b/>
          <w:u w:val="single"/>
        </w:rPr>
        <w:t>Test and implementation of patient monitoring algorithm:</w:t>
      </w:r>
    </w:p>
    <w:p w:rsidR="003F135F" w:rsidRDefault="003F135F" w:rsidP="003F135F">
      <w:pPr>
        <w:pStyle w:val="ListParagraph"/>
      </w:pPr>
    </w:p>
    <w:p w:rsidR="003F135F" w:rsidRDefault="003F135F" w:rsidP="003F135F">
      <w:pPr>
        <w:pStyle w:val="ListParagraph"/>
        <w:numPr>
          <w:ilvl w:val="0"/>
          <w:numId w:val="1"/>
        </w:numPr>
      </w:pPr>
      <w:r>
        <w:t>Test measurement te</w:t>
      </w:r>
      <w:bookmarkStart w:id="4" w:name="_GoBack"/>
      <w:bookmarkEnd w:id="4"/>
      <w:r>
        <w:t>chnique on simulated subjects</w:t>
      </w:r>
    </w:p>
    <w:p w:rsidR="003F135F" w:rsidRDefault="003F135F" w:rsidP="003F135F"/>
    <w:p w:rsidR="003F135F" w:rsidRDefault="003F135F" w:rsidP="003F135F">
      <w:pPr>
        <w:pStyle w:val="ListParagraph"/>
        <w:numPr>
          <w:ilvl w:val="0"/>
          <w:numId w:val="1"/>
        </w:numPr>
      </w:pPr>
      <w:r>
        <w:t>Determine limitations of technological approach</w:t>
      </w:r>
    </w:p>
    <w:p w:rsidR="003F135F" w:rsidRDefault="003F135F" w:rsidP="003F135F">
      <w:pPr>
        <w:pStyle w:val="ListParagraph"/>
      </w:pPr>
    </w:p>
    <w:p w:rsidR="003F135F" w:rsidRDefault="003F135F" w:rsidP="003F135F">
      <w:pPr>
        <w:pStyle w:val="ListParagraph"/>
        <w:numPr>
          <w:ilvl w:val="0"/>
          <w:numId w:val="1"/>
        </w:numPr>
      </w:pPr>
      <w:r>
        <w:t>Assist in implementation of algorithm in Video Sensing Prototype</w:t>
      </w:r>
    </w:p>
    <w:p w:rsidR="00605863" w:rsidRDefault="00605863" w:rsidP="00605863">
      <w:pPr>
        <w:pStyle w:val="ListParagraph"/>
      </w:pPr>
    </w:p>
    <w:p w:rsidR="00605863" w:rsidRPr="00605863" w:rsidRDefault="00605863" w:rsidP="00605863">
      <w:pPr>
        <w:rPr>
          <w:b/>
        </w:rPr>
      </w:pPr>
      <w:r w:rsidRPr="00605863">
        <w:rPr>
          <w:b/>
        </w:rPr>
        <w:t>This stage t</w:t>
      </w:r>
      <w:r>
        <w:rPr>
          <w:b/>
        </w:rPr>
        <w:t>o be completed by end of August (D</w:t>
      </w:r>
      <w:r w:rsidRPr="00605863">
        <w:rPr>
          <w:b/>
        </w:rPr>
        <w:t>epending on advancement of prototype</w:t>
      </w:r>
      <w:r>
        <w:rPr>
          <w:b/>
        </w:rPr>
        <w:t>)</w:t>
      </w:r>
      <w:r w:rsidRPr="00605863">
        <w:rPr>
          <w:b/>
        </w:rPr>
        <w:t>.</w:t>
      </w:r>
    </w:p>
    <w:p w:rsidR="00605863" w:rsidRPr="00605863" w:rsidRDefault="00605863" w:rsidP="00605863">
      <w:pPr>
        <w:rPr>
          <w:b/>
        </w:rPr>
      </w:pPr>
      <w:r w:rsidRPr="00605863">
        <w:rPr>
          <w:b/>
          <w:color w:val="538135" w:themeColor="accent6" w:themeShade="BF"/>
        </w:rPr>
        <w:lastRenderedPageBreak/>
        <w:t>3</w:t>
      </w:r>
      <w:r w:rsidRPr="00605863">
        <w:rPr>
          <w:b/>
          <w:color w:val="538135" w:themeColor="accent6" w:themeShade="BF"/>
          <w:vertAlign w:val="superscript"/>
        </w:rPr>
        <w:t>rd</w:t>
      </w:r>
      <w:r w:rsidRPr="00605863">
        <w:rPr>
          <w:b/>
          <w:color w:val="538135" w:themeColor="accent6" w:themeShade="BF"/>
        </w:rPr>
        <w:t xml:space="preserve"> Milestone: $10K</w:t>
      </w:r>
    </w:p>
    <w:p w:rsidR="003F135F" w:rsidRDefault="003F135F" w:rsidP="003F135F">
      <w:pPr>
        <w:pStyle w:val="ListParagraph"/>
      </w:pPr>
    </w:p>
    <w:p w:rsidR="003F135F" w:rsidRDefault="003F135F" w:rsidP="003F135F">
      <w:pPr>
        <w:rPr>
          <w:b/>
          <w:bCs/>
        </w:rPr>
      </w:pPr>
    </w:p>
    <w:p w:rsidR="00815EB0" w:rsidRDefault="00504B05"/>
    <w:sectPr w:rsidR="0081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65435"/>
    <w:multiLevelType w:val="hybridMultilevel"/>
    <w:tmpl w:val="D4345D66"/>
    <w:lvl w:ilvl="0" w:tplc="69FC785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5F"/>
    <w:rsid w:val="00314596"/>
    <w:rsid w:val="003F135F"/>
    <w:rsid w:val="004E01AD"/>
    <w:rsid w:val="00504B05"/>
    <w:rsid w:val="00605863"/>
    <w:rsid w:val="00927021"/>
    <w:rsid w:val="00E41977"/>
    <w:rsid w:val="00F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5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5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5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5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Ibne Soreefan</dc:creator>
  <cp:keywords/>
  <dc:description/>
  <cp:lastModifiedBy>ramelard</cp:lastModifiedBy>
  <cp:revision>3</cp:revision>
  <dcterms:created xsi:type="dcterms:W3CDTF">2016-09-09T13:16:00Z</dcterms:created>
  <dcterms:modified xsi:type="dcterms:W3CDTF">2017-02-09T19:08:00Z</dcterms:modified>
</cp:coreProperties>
</file>